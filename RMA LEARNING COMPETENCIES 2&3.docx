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LEARNING COMPETENCIES INCLUDED IN THE NRMA</w:t>
      </w:r>
    </w:p>
    <w:p w:rsidR="00000000" w:rsidDel="00000000" w:rsidP="00000000" w:rsidRDefault="00000000" w:rsidRPr="00000000" w14:paraId="0000000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2"/>
          <w:szCs w:val="22"/>
          <w:u w:val="single"/>
        </w:rPr>
      </w:pP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Grade 2</w:t>
      </w:r>
    </w:p>
    <w:p w:rsidR="00000000" w:rsidDel="00000000" w:rsidP="00000000" w:rsidRDefault="00000000" w:rsidRPr="00000000" w14:paraId="0000000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26"/>
        <w:gridCol w:w="5266"/>
        <w:gridCol w:w="2164"/>
        <w:tblGridChange w:id="0">
          <w:tblGrid>
            <w:gridCol w:w="2526"/>
            <w:gridCol w:w="5266"/>
            <w:gridCol w:w="216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Most Essential Learning Competencies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CG Code (MELCs)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Number identification</w:t>
            </w:r>
          </w:p>
        </w:tc>
        <w:tc>
          <w:tcPr/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20" w:hanging="36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gives the place value and finds the value of a digit in three-digit numbers 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20" w:hanging="36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u w:val="single"/>
                <w:rtl w:val="0"/>
              </w:rPr>
              <w:t xml:space="preserve">reads</w:t>
            </w:r>
            <w:r w:rsidDel="00000000" w:rsidR="00000000" w:rsidRPr="00000000">
              <w:rPr>
                <w:color w:val="000000"/>
                <w:rtl w:val="0"/>
              </w:rPr>
              <w:t xml:space="preserve"> and writes numbers up to 1000 in symbols and in words 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320" w:hanging="36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visualizes and </w:t>
            </w:r>
            <w:r w:rsidDel="00000000" w:rsidR="00000000" w:rsidRPr="00000000">
              <w:rPr>
                <w:color w:val="000000"/>
                <w:u w:val="single"/>
                <w:rtl w:val="0"/>
              </w:rPr>
              <w:t xml:space="preserve">writes</w:t>
            </w:r>
            <w:r w:rsidDel="00000000" w:rsidR="00000000" w:rsidRPr="00000000">
              <w:rPr>
                <w:color w:val="000000"/>
                <w:rtl w:val="0"/>
              </w:rPr>
              <w:t xml:space="preserve"> three-digit numbers in expanded form </w:t>
            </w:r>
          </w:p>
        </w:tc>
        <w:tc>
          <w:tcPr/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72" w:hanging="36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M2NS-Ib-10.2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72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72" w:hanging="36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M2NS-Ic-9.2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72" w:hanging="36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M2NS-Ic-14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Number Discrimination</w:t>
            </w:r>
          </w:p>
        </w:tc>
        <w:tc>
          <w:tcPr/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320" w:hanging="36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u w:val="single"/>
                <w:rtl w:val="0"/>
              </w:rPr>
              <w:t xml:space="preserve">compares numbers using relation symbols </w:t>
            </w:r>
            <w:r w:rsidDel="00000000" w:rsidR="00000000" w:rsidRPr="00000000">
              <w:rPr>
                <w:color w:val="000000"/>
                <w:rtl w:val="0"/>
              </w:rPr>
              <w:t xml:space="preserve">and orders numbers up to 1 000 in increasing or decreasing order </w:t>
            </w:r>
          </w:p>
        </w:tc>
        <w:tc>
          <w:tcPr/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320" w:hanging="36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M2NS – no code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Missing Number</w:t>
            </w:r>
          </w:p>
        </w:tc>
        <w:tc>
          <w:tcPr/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36" w:hanging="36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u w:val="single"/>
                <w:rtl w:val="0"/>
              </w:rPr>
              <w:t xml:space="preserve">determines missing term/s in a given continuous pattern</w:t>
            </w:r>
            <w:r w:rsidDel="00000000" w:rsidR="00000000" w:rsidRPr="00000000">
              <w:rPr>
                <w:color w:val="000000"/>
                <w:rtl w:val="0"/>
              </w:rPr>
              <w:t xml:space="preserve"> using two attributes 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36" w:hanging="360"/>
              <w:jc w:val="left"/>
              <w:rPr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determines the missing terms using one attribute in a given continuous pattern and in a given repeating pattern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36" w:hanging="36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visualizes and counts numbers by 10s, 50s, 100s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336" w:hanging="36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compares using relational symbol and </w:t>
            </w:r>
            <w:r w:rsidDel="00000000" w:rsidR="00000000" w:rsidRPr="00000000">
              <w:rPr>
                <w:color w:val="000000"/>
                <w:u w:val="single"/>
                <w:rtl w:val="0"/>
              </w:rPr>
              <w:t xml:space="preserve">arranges in increasing or decreasing order the unit fractions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72" w:hanging="36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M2AL-IIIj-3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72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72" w:hanging="360"/>
              <w:jc w:val="left"/>
              <w:rPr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M1AL – no 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317" w:hanging="317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M2NS-Ib-8.2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72" w:hanging="36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M2NS – no code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Addition of Whole Numbers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17" w:hanging="36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visualizes, represents, and adds the following numbers with sums up to 1000 without and with regrouping: 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17" w:hanging="11.000000000000014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2-digit by 3-digit numbers 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17" w:hanging="11.000000000000014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3-digit by 3-digit numbers 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17" w:hanging="36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solves routine and non-routine problems involving addition of whole numbers including money with sums up to 1000 using appropriate problem-solving strategies and tools. 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17" w:hanging="36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M2NS – no code</w:t>
            </w:r>
          </w:p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17" w:hanging="36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M2NS-Ij-29.2</w:t>
            </w:r>
          </w:p>
        </w:tc>
      </w:tr>
      <w:tr>
        <w:trPr>
          <w:cantSplit w:val="0"/>
          <w:trHeight w:val="1615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Subtraction of Whole Numbers</w:t>
            </w:r>
          </w:p>
        </w:tc>
        <w:tc>
          <w:tcPr/>
          <w:p w:rsidR="00000000" w:rsidDel="00000000" w:rsidP="00000000" w:rsidRDefault="00000000" w:rsidRPr="00000000" w14:paraId="0000002C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20" w:hanging="36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visualizes, represents, and subtracts 2- to 3- digit numbers with minuends up to 999 without and with regrouping.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320" w:hanging="36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solves routine and non-routine problems involving subtraction of whole numbers including money with minuends up to 1000 using appropriate problem-solving strategies and tools.</w:t>
            </w:r>
          </w:p>
        </w:tc>
        <w:tc>
          <w:tcPr/>
          <w:p w:rsidR="00000000" w:rsidDel="00000000" w:rsidP="00000000" w:rsidRDefault="00000000" w:rsidRPr="00000000" w14:paraId="0000002E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20" w:hanging="36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M2NS-IIa-32.5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72" w:hanging="425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M2NS-IIc-34.2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Multiplication of Whole Numbers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20" w:hanging="36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illustrates and writes a related equation for each type of multiplication: repeated addition, array, counting by multiples, and equal jumps on the number line. 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20" w:hanging="36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illustrates the following properties of multiplication and apply each in relevant situation: (a) identity, (b) zero, and (c) commutative. 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20" w:hanging="36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visualizes multiplication of numbers 1 to 10 by 2, 3, 4, 5 and 10. 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18" w:hanging="36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M2NS – no code</w:t>
            </w:r>
          </w:p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18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18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18" w:hanging="36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M2NS – no code</w:t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18" w:hanging="36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M2NS-IIh-41.1</w:t>
            </w:r>
          </w:p>
        </w:tc>
      </w:tr>
      <w:tr>
        <w:trPr>
          <w:cantSplit w:val="0"/>
          <w:trHeight w:val="2612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Division of Whole Numbers</w:t>
            </w:r>
          </w:p>
        </w:tc>
        <w:tc>
          <w:tcPr/>
          <w:p w:rsidR="00000000" w:rsidDel="00000000" w:rsidP="00000000" w:rsidRDefault="00000000" w:rsidRPr="00000000" w14:paraId="00000040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20" w:hanging="36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visualizes and represents division, and writes a related equation for each type of situation: equal sharing, repeated subtraction, equal jumps on the number line, and formation of equal groups of objects.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20" w:hanging="36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visualizes division of numbers up to 100 by 2,3,4,5, and 10 (multiplication table of 2, 3, 4, 5 and 10)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320" w:hanging="36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solves routine and non-routine problems involving division of numbers by 2,3,4,5 and 10 and with any of the other operations of whole numbers including money using appropriate problem-solving strategies and tools.</w:t>
            </w:r>
          </w:p>
        </w:tc>
        <w:tc>
          <w:tcPr/>
          <w:p w:rsidR="00000000" w:rsidDel="00000000" w:rsidP="00000000" w:rsidRDefault="00000000" w:rsidRPr="00000000" w14:paraId="00000043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20" w:hanging="36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M2NS – no code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2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2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20" w:hanging="36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M2NS-IIIb-51.1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20" w:hanging="36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M2NS-IIIc-56.1</w:t>
            </w:r>
          </w:p>
        </w:tc>
      </w:tr>
      <w:tr>
        <w:trPr>
          <w:cantSplit w:val="0"/>
          <w:trHeight w:val="841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Geometric Patterns</w:t>
            </w:r>
          </w:p>
        </w:tc>
        <w:tc>
          <w:tcPr/>
          <w:p w:rsidR="00000000" w:rsidDel="00000000" w:rsidP="00000000" w:rsidRDefault="00000000" w:rsidRPr="00000000" w14:paraId="0000004C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36" w:hanging="36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visualizes, </w:t>
            </w:r>
            <w:r w:rsidDel="00000000" w:rsidR="00000000" w:rsidRPr="00000000">
              <w:rPr>
                <w:color w:val="000000"/>
                <w:u w:val="single"/>
                <w:rtl w:val="0"/>
              </w:rPr>
              <w:t xml:space="preserve">identifies</w:t>
            </w:r>
            <w:r w:rsidDel="00000000" w:rsidR="00000000" w:rsidRPr="00000000">
              <w:rPr>
                <w:color w:val="000000"/>
                <w:rtl w:val="0"/>
              </w:rPr>
              <w:t xml:space="preserve">, classifies and describes half circles and quarter circles  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36" w:hanging="360"/>
              <w:jc w:val="left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u w:val="single"/>
                <w:rtl w:val="0"/>
              </w:rPr>
              <w:t xml:space="preserve">identifies, names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 and describes the four basic shapes (square, rectangle, triangle, and circle) in 2 dimensional and 3-dimensional objects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20" w:hanging="36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determines missing term/s in a given continuous pattern using two attributes 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320" w:hanging="360"/>
              <w:jc w:val="left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determines the missing terms using one attribute in a given continuous pattern and in a given repeating pattern</w:t>
            </w:r>
          </w:p>
        </w:tc>
        <w:tc>
          <w:tcPr/>
          <w:p w:rsidR="00000000" w:rsidDel="00000000" w:rsidP="00000000" w:rsidRDefault="00000000" w:rsidRPr="00000000" w14:paraId="0000005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72" w:hanging="37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M2GE-IIIg- 5 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72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(K-12 Curriculum)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72" w:hanging="372"/>
              <w:jc w:val="left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M1GE-IIIe-1 </w:t>
            </w:r>
          </w:p>
          <w:p w:rsidR="00000000" w:rsidDel="00000000" w:rsidP="00000000" w:rsidRDefault="00000000" w:rsidRPr="00000000" w14:paraId="00000053">
            <w:pPr>
              <w:ind w:left="372" w:hanging="37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ind w:left="372" w:hanging="37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72" w:hanging="37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M2AL-IIIj-3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72" w:hanging="372"/>
              <w:jc w:val="left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M1AL – no code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Geometric Visualization</w:t>
            </w:r>
          </w:p>
        </w:tc>
        <w:tc>
          <w:tcPr/>
          <w:p w:rsidR="00000000" w:rsidDel="00000000" w:rsidP="00000000" w:rsidRDefault="00000000" w:rsidRPr="00000000" w14:paraId="00000059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320" w:hanging="36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identifies straight lines and curves, </w:t>
            </w:r>
            <w:r w:rsidDel="00000000" w:rsidR="00000000" w:rsidRPr="00000000">
              <w:rPr>
                <w:color w:val="000000"/>
                <w:u w:val="single"/>
                <w:rtl w:val="0"/>
              </w:rPr>
              <w:t xml:space="preserve">flat and curved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u w:val="single"/>
                <w:rtl w:val="0"/>
              </w:rPr>
              <w:t xml:space="preserve">surfaces</w:t>
            </w:r>
            <w:r w:rsidDel="00000000" w:rsidR="00000000" w:rsidRPr="00000000">
              <w:rPr>
                <w:color w:val="000000"/>
                <w:rtl w:val="0"/>
              </w:rPr>
              <w:t xml:space="preserve"> in 3-dimensional object </w:t>
            </w:r>
          </w:p>
        </w:tc>
        <w:tc>
          <w:tcPr/>
          <w:p w:rsidR="00000000" w:rsidDel="00000000" w:rsidP="00000000" w:rsidRDefault="00000000" w:rsidRPr="00000000" w14:paraId="0000005A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320" w:hanging="36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M2GE-IIIi-9</w:t>
            </w:r>
          </w:p>
        </w:tc>
      </w:tr>
    </w:tbl>
    <w:p w:rsidR="00000000" w:rsidDel="00000000" w:rsidP="00000000" w:rsidRDefault="00000000" w:rsidRPr="00000000" w14:paraId="0000005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2"/>
          <w:szCs w:val="22"/>
          <w:u w:val="single"/>
        </w:rPr>
      </w:pP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Grade 3</w:t>
      </w:r>
    </w:p>
    <w:p w:rsidR="00000000" w:rsidDel="00000000" w:rsidP="00000000" w:rsidRDefault="00000000" w:rsidRPr="00000000" w14:paraId="0000007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26"/>
        <w:gridCol w:w="5266"/>
        <w:gridCol w:w="2164"/>
        <w:tblGridChange w:id="0">
          <w:tblGrid>
            <w:gridCol w:w="2526"/>
            <w:gridCol w:w="5266"/>
            <w:gridCol w:w="216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Most Essential Learning Competencies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CG Code (MELCs)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Number identification</w:t>
            </w:r>
          </w:p>
        </w:tc>
        <w:tc>
          <w:tcPr/>
          <w:p w:rsidR="00000000" w:rsidDel="00000000" w:rsidP="00000000" w:rsidRDefault="00000000" w:rsidRPr="00000000" w14:paraId="0000007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320" w:hanging="36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identifies odd and even numbers </w:t>
            </w:r>
          </w:p>
        </w:tc>
        <w:tc>
          <w:tcPr/>
          <w:p w:rsidR="00000000" w:rsidDel="00000000" w:rsidP="00000000" w:rsidRDefault="00000000" w:rsidRPr="00000000" w14:paraId="0000007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72" w:hanging="36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M3NS-IIIa-63</w:t>
            </w:r>
          </w:p>
        </w:tc>
      </w:tr>
      <w:tr>
        <w:trPr>
          <w:cantSplit w:val="0"/>
          <w:trHeight w:val="565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Number Discrimination</w:t>
            </w:r>
          </w:p>
        </w:tc>
        <w:tc>
          <w:tcPr/>
          <w:p w:rsidR="00000000" w:rsidDel="00000000" w:rsidP="00000000" w:rsidRDefault="00000000" w:rsidRPr="00000000" w14:paraId="0000007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17" w:hanging="357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represents, </w:t>
            </w:r>
            <w:r w:rsidDel="00000000" w:rsidR="00000000" w:rsidRPr="00000000">
              <w:rPr>
                <w:color w:val="000000"/>
                <w:u w:val="single"/>
                <w:rtl w:val="0"/>
              </w:rPr>
              <w:t xml:space="preserve">compares</w:t>
            </w:r>
            <w:r w:rsidDel="00000000" w:rsidR="00000000" w:rsidRPr="00000000">
              <w:rPr>
                <w:color w:val="000000"/>
                <w:rtl w:val="0"/>
              </w:rPr>
              <w:t xml:space="preserve"> and arranges dissimilar fractions in increasing  or decreasing order</w:t>
            </w:r>
          </w:p>
        </w:tc>
        <w:tc>
          <w:tcPr/>
          <w:p w:rsidR="00000000" w:rsidDel="00000000" w:rsidP="00000000" w:rsidRDefault="00000000" w:rsidRPr="00000000" w14:paraId="0000007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23" w:hanging="289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M3NS – no code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Missing Number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72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36" w:hanging="36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visualizes and </w:t>
            </w:r>
            <w:r w:rsidDel="00000000" w:rsidR="00000000" w:rsidRPr="00000000">
              <w:rPr>
                <w:color w:val="000000"/>
                <w:u w:val="single"/>
                <w:rtl w:val="0"/>
              </w:rPr>
              <w:t xml:space="preserve">represents</w:t>
            </w:r>
            <w:r w:rsidDel="00000000" w:rsidR="00000000" w:rsidRPr="00000000">
              <w:rPr>
                <w:color w:val="000000"/>
                <w:rtl w:val="0"/>
              </w:rPr>
              <w:t xml:space="preserve"> fractions that are equal to one and greater than one using regions, sets and </w:t>
            </w:r>
            <w:r w:rsidDel="00000000" w:rsidR="00000000" w:rsidRPr="00000000">
              <w:rPr>
                <w:color w:val="000000"/>
                <w:u w:val="single"/>
                <w:rtl w:val="0"/>
              </w:rPr>
              <w:t xml:space="preserve">number line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36" w:hanging="36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reads and </w:t>
            </w:r>
            <w:r w:rsidDel="00000000" w:rsidR="00000000" w:rsidRPr="00000000">
              <w:rPr>
                <w:color w:val="000000"/>
                <w:u w:val="single"/>
                <w:rtl w:val="0"/>
              </w:rPr>
              <w:t xml:space="preserve">writes</w:t>
            </w:r>
            <w:r w:rsidDel="00000000" w:rsidR="00000000" w:rsidRPr="00000000">
              <w:rPr>
                <w:color w:val="000000"/>
                <w:rtl w:val="0"/>
              </w:rPr>
              <w:t xml:space="preserve"> fractions that are equal to one and greater than one in symbols and in words 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336" w:hanging="36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u w:val="single"/>
                <w:rtl w:val="0"/>
              </w:rPr>
              <w:t xml:space="preserve">determines missing term/s in a given</w:t>
            </w:r>
            <w:r w:rsidDel="00000000" w:rsidR="00000000" w:rsidRPr="00000000">
              <w:rPr>
                <w:color w:val="000000"/>
                <w:rtl w:val="0"/>
              </w:rPr>
              <w:t xml:space="preserve"> combination of </w:t>
            </w:r>
            <w:r w:rsidDel="00000000" w:rsidR="00000000" w:rsidRPr="00000000">
              <w:rPr>
                <w:color w:val="000000"/>
                <w:u w:val="single"/>
                <w:rtl w:val="0"/>
              </w:rPr>
              <w:t xml:space="preserve">continuous</w:t>
            </w:r>
            <w:r w:rsidDel="00000000" w:rsidR="00000000" w:rsidRPr="00000000">
              <w:rPr>
                <w:color w:val="000000"/>
                <w:rtl w:val="0"/>
              </w:rPr>
              <w:t xml:space="preserve"> and repeating </w:t>
            </w:r>
            <w:r w:rsidDel="00000000" w:rsidR="00000000" w:rsidRPr="00000000">
              <w:rPr>
                <w:color w:val="000000"/>
                <w:u w:val="single"/>
                <w:rtl w:val="0"/>
              </w:rPr>
              <w:t xml:space="preserve">pattern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17" w:hanging="283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M3NS - no code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72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72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72" w:hanging="36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M3NS-IIIb-76.3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72" w:hanging="36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M3AL-IIIj-4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Addition of Whole Numbers</w:t>
            </w:r>
          </w:p>
        </w:tc>
        <w:tc>
          <w:tcPr/>
          <w:p w:rsidR="00000000" w:rsidDel="00000000" w:rsidP="00000000" w:rsidRDefault="00000000" w:rsidRPr="00000000" w14:paraId="00000087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36" w:hanging="36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adds 3- to 4-digit numbers up to three addends with sums up to 10 000 without and with regrouping</w:t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17" w:hanging="36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M3NS-Id-27.6</w:t>
            </w:r>
          </w:p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64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Subtraction of Whole Numbers</w:t>
            </w:r>
          </w:p>
        </w:tc>
        <w:tc>
          <w:tcPr/>
          <w:p w:rsidR="00000000" w:rsidDel="00000000" w:rsidP="00000000" w:rsidRDefault="00000000" w:rsidRPr="00000000" w14:paraId="0000008B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20" w:hanging="36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subtracts 3- to 4-digit numbers from 3- to 4-digit numbers without and with regrouping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320" w:hanging="36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solves routine and non-routine problems involving subtraction without or with addition of whole numbers including money using appropriate problem-solving strategies and tools</w:t>
            </w:r>
          </w:p>
        </w:tc>
        <w:tc>
          <w:tcPr/>
          <w:p w:rsidR="00000000" w:rsidDel="00000000" w:rsidP="00000000" w:rsidRDefault="00000000" w:rsidRPr="00000000" w14:paraId="0000008D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72" w:hanging="425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M3NS-Ig-32.6</w:t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72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20" w:hanging="36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M3NS - Ii -34.5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Multiplication of Whole Numbers</w:t>
            </w:r>
          </w:p>
        </w:tc>
        <w:tc>
          <w:tcPr/>
          <w:p w:rsidR="00000000" w:rsidDel="00000000" w:rsidP="00000000" w:rsidRDefault="00000000" w:rsidRPr="00000000" w14:paraId="00000091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36" w:hanging="36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multiplies numbers: 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61" w:hanging="36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2- to 3-digit numbers by 1-digit numbers without or with regrouping 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61" w:hanging="36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2-digit number by 2-digit numbers with regrouping 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61" w:hanging="36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2- to 3-digit numbers by multiples of 10 and 100 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36" w:hanging="36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solves routine and non-routine problems involving multiplication without or with addition and subtraction of whole numbers including money using appropriate problem-solving strategies and tools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. </w:t>
            </w:r>
          </w:p>
        </w:tc>
        <w:tc>
          <w:tcPr/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18" w:hanging="36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M2NS – no code</w:t>
            </w:r>
          </w:p>
          <w:p w:rsidR="00000000" w:rsidDel="00000000" w:rsidP="00000000" w:rsidRDefault="00000000" w:rsidRPr="00000000" w14:paraId="000000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18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18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18" w:hanging="36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M3NS-IIe-45.3</w:t>
            </w:r>
          </w:p>
        </w:tc>
      </w:tr>
      <w:tr>
        <w:trPr>
          <w:cantSplit w:val="0"/>
          <w:trHeight w:val="2220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Division of Whole Numbers</w:t>
            </w:r>
          </w:p>
        </w:tc>
        <w:tc>
          <w:tcPr/>
          <w:p w:rsidR="00000000" w:rsidDel="00000000" w:rsidP="00000000" w:rsidRDefault="00000000" w:rsidRPr="00000000" w14:paraId="0000009F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36" w:hanging="36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visualizes division of numbers up to 100 by 6, 7, 8,  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36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and 9 (multiplication table of 6, 7, 8, and 9).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36" w:hanging="36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visualizes and states basic division facts of numbers up to 10.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36" w:hanging="36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divides numbers without or with remainder: </w:t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36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a. 2- to 3-digit numbers by 1- to 2- digit numbers 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36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b. 2- to 3-digit numbers by 10 and 100</w:t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18" w:hanging="36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M3NS-IIg-51.2</w:t>
            </w:r>
          </w:p>
          <w:p w:rsidR="00000000" w:rsidDel="00000000" w:rsidP="00000000" w:rsidRDefault="00000000" w:rsidRPr="00000000" w14:paraId="000000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18" w:hanging="36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M3NS-IIg-51.3</w:t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18" w:hanging="36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M3NS - no code</w:t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18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2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Geometric Visualization</w:t>
            </w:r>
          </w:p>
        </w:tc>
        <w:tc>
          <w:tcPr/>
          <w:p w:rsidR="00000000" w:rsidDel="00000000" w:rsidP="00000000" w:rsidRDefault="00000000" w:rsidRPr="00000000" w14:paraId="000000AF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20" w:hanging="360"/>
              <w:jc w:val="left"/>
              <w:rPr>
                <w:i w:val="1"/>
                <w:color w:val="000000"/>
              </w:rPr>
            </w:pPr>
            <w:r w:rsidDel="00000000" w:rsidR="00000000" w:rsidRPr="00000000">
              <w:rPr>
                <w:color w:val="000000"/>
                <w:u w:val="single"/>
                <w:rtl w:val="0"/>
              </w:rPr>
              <w:t xml:space="preserve">recognizes</w:t>
            </w:r>
            <w:r w:rsidDel="00000000" w:rsidR="00000000" w:rsidRPr="00000000">
              <w:rPr>
                <w:color w:val="000000"/>
                <w:rtl w:val="0"/>
              </w:rPr>
              <w:t xml:space="preserve"> and draws a point, line, line segment and ray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20" w:hanging="36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u w:val="single"/>
                <w:rtl w:val="0"/>
              </w:rPr>
              <w:t xml:space="preserve">recognizes</w:t>
            </w:r>
            <w:r w:rsidDel="00000000" w:rsidR="00000000" w:rsidRPr="00000000">
              <w:rPr>
                <w:color w:val="000000"/>
                <w:rtl w:val="0"/>
              </w:rPr>
              <w:t xml:space="preserve"> and draws parallel, intersecting, and perpendicular lines 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320" w:hanging="360"/>
              <w:jc w:val="left"/>
              <w:rPr>
                <w:i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visualizes, </w:t>
            </w:r>
            <w:r w:rsidDel="00000000" w:rsidR="00000000" w:rsidRPr="00000000">
              <w:rPr>
                <w:color w:val="000000"/>
                <w:u w:val="single"/>
                <w:rtl w:val="0"/>
              </w:rPr>
              <w:t xml:space="preserve">identifies</w:t>
            </w:r>
            <w:r w:rsidDel="00000000" w:rsidR="00000000" w:rsidRPr="00000000">
              <w:rPr>
                <w:color w:val="000000"/>
                <w:rtl w:val="0"/>
              </w:rPr>
              <w:t xml:space="preserve">, and draws congruent line segments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20" w:hanging="360"/>
              <w:jc w:val="left"/>
              <w:rPr>
                <w:i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M3GE-IIIe-11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20" w:firstLine="0"/>
              <w:jc w:val="left"/>
              <w:rPr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20" w:hanging="36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M3GE-IIIf-12.1</w:t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320" w:hanging="36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M3GE-IIIf-13</w:t>
            </w:r>
          </w:p>
        </w:tc>
      </w:tr>
    </w:tbl>
    <w:p w:rsidR="00000000" w:rsidDel="00000000" w:rsidP="00000000" w:rsidRDefault="00000000" w:rsidRPr="00000000" w14:paraId="000000B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08" w:footer="708"/>
      <w:pgNumType w:start="1"/>
      <w:sectPrChange w:author="Renjun with 0% patience for haechan" w:id="0" w:date="2023-07-19T14:43:37Z">
        <w:sectPr w:rsidR="000000" w:rsidDel="000000" w:rsidRPr="000000" w:rsidSect="000000">
          <w:pgMar w:bottom="1440" w:top="1440" w:left="1440" w:right="1440" w:header="708" w:footer="708"/>
          <w:pgNumType w:start="1"/>
          <w:pgSz w:h="15840" w:w="12240" w:orient="portrait"/>
        </w:sectPr>
      </w:sectPrChange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2"/>
    </w:sdtPr>
    <w:sdtContent>
      <w:p w:rsidR="00000000" w:rsidDel="00000000" w:rsidP="00000000" w:rsidRDefault="00000000" w:rsidRPr="00000000" w14:paraId="000000B9">
        <w:pPr>
          <w:rPr>
            <w:ins w:author="Renjun with 0% patience for haechan" w:id="1" w:date="2023-07-19T14:43:37Z"/>
            <w:sz w:val="22"/>
            <w:szCs w:val="22"/>
          </w:rPr>
        </w:pPr>
        <w:sdt>
          <w:sdtPr>
            <w:tag w:val="goog_rdk_1"/>
          </w:sdtPr>
          <w:sdtContent>
            <w:ins w:author="Renjun with 0% patience for haechan" w:id="1" w:date="2023-07-19T14:43:37Z">
              <w:r w:rsidDel="00000000" w:rsidR="00000000" w:rsidRPr="00000000">
                <w:rPr>
                  <w:rtl w:val="0"/>
                </w:rPr>
              </w:r>
            </w:ins>
          </w:sdtContent>
        </w:sdt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PH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6F574D"/>
    <w:pPr>
      <w:spacing w:after="160" w:line="259" w:lineRule="auto"/>
      <w:ind w:left="720"/>
      <w:contextualSpacing w:val="1"/>
    </w:pPr>
    <w:rPr>
      <w:sz w:val="22"/>
      <w:szCs w:val="22"/>
    </w:rPr>
  </w:style>
  <w:style w:type="table" w:styleId="TableGrid">
    <w:name w:val="Table Grid"/>
    <w:basedOn w:val="TableNormal"/>
    <w:uiPriority w:val="39"/>
    <w:rsid w:val="006F574D"/>
    <w:pPr>
      <w:jc w:val="both"/>
    </w:pPr>
    <w:rPr>
      <w:sz w:val="22"/>
      <w:szCs w:val="22"/>
      <w:lang w:val="en-US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NoSpacing">
    <w:name w:val="No Spacing"/>
    <w:uiPriority w:val="1"/>
    <w:qFormat w:val="1"/>
    <w:rsid w:val="006F574D"/>
    <w:rPr>
      <w:kern w:val="2"/>
      <w:sz w:val="22"/>
      <w:szCs w:val="22"/>
    </w:rPr>
  </w:style>
  <w:style w:type="paragraph" w:styleId="Header">
    <w:name w:val="header"/>
    <w:basedOn w:val="Normal"/>
    <w:link w:val="HeaderChar"/>
    <w:uiPriority w:val="99"/>
    <w:unhideWhenUsed w:val="1"/>
    <w:rsid w:val="00A533B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533BD"/>
  </w:style>
  <w:style w:type="paragraph" w:styleId="Footer">
    <w:name w:val="footer"/>
    <w:basedOn w:val="Normal"/>
    <w:link w:val="FooterChar"/>
    <w:uiPriority w:val="99"/>
    <w:unhideWhenUsed w:val="1"/>
    <w:rsid w:val="00A533B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533BD"/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jc w:val="both"/>
    </w:pPr>
    <w:rPr>
      <w:sz w:val="22"/>
      <w:szCs w:val="22"/>
    </w:rPr>
    <w:tblPr>
      <w:tblStyleRowBandSize w:val="1"/>
      <w:tblStyleColBandSize w:val="1"/>
    </w:tblPr>
  </w:style>
  <w:style w:type="table" w:styleId="a0" w:customStyle="1">
    <w:basedOn w:val="TableNormal"/>
    <w:pPr>
      <w:jc w:val="both"/>
    </w:pPr>
    <w:rPr>
      <w:sz w:val="22"/>
      <w:szCs w:val="22"/>
    </w:r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jc w:val="both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jc w:val="both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hG5Z6Rq7Zek5ZPt2Uf9WS8K/Lw==">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2023-06-06T04:54:00Z</dcterms:created>
  <dc:creator>Aida Yap</dc:creator>
</cp:coreProperties>
</file>